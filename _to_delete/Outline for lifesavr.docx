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50DB" w14:textId="0FCFDE85" w:rsidR="00B539B9" w:rsidRPr="009A2EEB" w:rsidRDefault="00B539B9" w:rsidP="00B539B9">
      <w:pPr>
        <w:rPr>
          <w:rFonts w:ascii="Hoefler Text" w:hAnsi="Hoefler Text"/>
          <w:b/>
        </w:rPr>
      </w:pPr>
      <w:r w:rsidRPr="009A2EEB">
        <w:rPr>
          <w:rFonts w:ascii="Hoefler Text" w:hAnsi="Hoefler Text"/>
          <w:b/>
        </w:rPr>
        <w:t>VBGR2</w:t>
      </w:r>
    </w:p>
    <w:p w14:paraId="288E9E54" w14:textId="349846E5" w:rsidR="00B539B9" w:rsidRDefault="00B539B9" w:rsidP="00B539B9">
      <w:pPr>
        <w:rPr>
          <w:rFonts w:ascii="Hoefler Text" w:hAnsi="Hoefler Text"/>
          <w:b/>
        </w:rPr>
      </w:pPr>
    </w:p>
    <w:p w14:paraId="50E489F8" w14:textId="097127E2" w:rsidR="00EC7C73" w:rsidRPr="00EC7C73" w:rsidRDefault="00EC7C73" w:rsidP="00B539B9">
      <w:pPr>
        <w:rPr>
          <w:rFonts w:ascii="Hoefler Text" w:hAnsi="Hoefler Text"/>
          <w:bCs/>
          <w:i/>
          <w:iCs/>
        </w:rPr>
      </w:pPr>
      <w:r>
        <w:rPr>
          <w:rFonts w:ascii="Hoefler Text" w:hAnsi="Hoefler Text"/>
          <w:bCs/>
          <w:i/>
          <w:iCs/>
        </w:rPr>
        <w:t>Rationale</w:t>
      </w:r>
    </w:p>
    <w:p w14:paraId="5DFA7821" w14:textId="5513CE09" w:rsidR="00EC7C73" w:rsidRDefault="00EC7C73" w:rsidP="00B539B9">
      <w:pPr>
        <w:rPr>
          <w:rFonts w:ascii="Hoefler Text" w:hAnsi="Hoefler Text"/>
          <w:b/>
        </w:rPr>
      </w:pPr>
    </w:p>
    <w:p w14:paraId="73D40D4D" w14:textId="70C6F6AC" w:rsidR="00EC7C73" w:rsidRDefault="00EC7C73" w:rsidP="00B539B9">
      <w:pPr>
        <w:rPr>
          <w:rFonts w:ascii="Hoefler Text" w:hAnsi="Hoefler Text"/>
          <w:bCs/>
        </w:rPr>
      </w:pPr>
      <w:r w:rsidRPr="00EC7C73">
        <w:rPr>
          <w:rFonts w:ascii="Hoefler Text" w:hAnsi="Hoefler Text"/>
          <w:bCs/>
        </w:rPr>
        <w:t>The existing VBGR</w:t>
      </w:r>
      <w:r>
        <w:rPr>
          <w:rFonts w:ascii="Hoefler Text" w:hAnsi="Hoefler Text"/>
          <w:bCs/>
        </w:rPr>
        <w:t xml:space="preserve"> works for many students but in use we have found:</w:t>
      </w:r>
    </w:p>
    <w:p w14:paraId="158FBDF3" w14:textId="77777777" w:rsidR="00EC7C73" w:rsidRDefault="00EC7C73" w:rsidP="00EC7C73">
      <w:pPr>
        <w:pStyle w:val="ListParagraph"/>
        <w:rPr>
          <w:rFonts w:ascii="Hoefler Text" w:hAnsi="Hoefler Text"/>
          <w:bCs/>
        </w:rPr>
      </w:pPr>
    </w:p>
    <w:p w14:paraId="0474AA6D" w14:textId="4BA0640D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Some students lack basic computer skills and so find the pace of the material too fast</w:t>
      </w:r>
    </w:p>
    <w:p w14:paraId="4A5629AC" w14:textId="3EA77D60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 xml:space="preserve">It includes little repetition/repeated practice, and </w:t>
      </w:r>
    </w:p>
    <w:p w14:paraId="3A81ABEF" w14:textId="616B072E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Students find it hard to apply/generalise the skills they gain</w:t>
      </w:r>
    </w:p>
    <w:p w14:paraId="61FF5576" w14:textId="2DADDF51" w:rsidR="00EC7C73" w:rsidRDefault="00EC7C73" w:rsidP="00EC7C73">
      <w:pPr>
        <w:rPr>
          <w:rFonts w:ascii="Hoefler Text" w:hAnsi="Hoefler Text"/>
          <w:bCs/>
        </w:rPr>
      </w:pPr>
    </w:p>
    <w:p w14:paraId="025CF388" w14:textId="77777777" w:rsidR="00EC7C73" w:rsidRPr="00EC7C73" w:rsidRDefault="00EC7C73" w:rsidP="00EC7C73">
      <w:pPr>
        <w:rPr>
          <w:rFonts w:ascii="Hoefler Text" w:hAnsi="Hoefler Text"/>
          <w:bCs/>
        </w:rPr>
      </w:pPr>
    </w:p>
    <w:p w14:paraId="4328F925" w14:textId="5D00C3B9" w:rsidR="00EC7C73" w:rsidRPr="00EC7C73" w:rsidRDefault="00EC7C73" w:rsidP="00B539B9">
      <w:pPr>
        <w:rPr>
          <w:rFonts w:ascii="Hoefler Text" w:hAnsi="Hoefler Text"/>
          <w:bCs/>
          <w:i/>
          <w:iCs/>
        </w:rPr>
      </w:pPr>
      <w:r w:rsidRPr="00EC7C73">
        <w:rPr>
          <w:rFonts w:ascii="Hoefler Text" w:hAnsi="Hoefler Text"/>
          <w:bCs/>
          <w:i/>
          <w:iCs/>
        </w:rPr>
        <w:t>Pre-requisites</w:t>
      </w:r>
    </w:p>
    <w:p w14:paraId="0FDE69CD" w14:textId="77777777" w:rsidR="00EC7C73" w:rsidRDefault="00EC7C73" w:rsidP="00B539B9">
      <w:pPr>
        <w:rPr>
          <w:rFonts w:ascii="Hoefler Text" w:hAnsi="Hoefler Text"/>
          <w:bCs/>
        </w:rPr>
      </w:pPr>
    </w:p>
    <w:p w14:paraId="4AF50691" w14:textId="590F6BEC" w:rsidR="00EC7C73" w:rsidRDefault="00EC7C73" w:rsidP="00B539B9">
      <w:p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Working knowledge of a desktop operating system, use of a browser/email.</w:t>
      </w:r>
    </w:p>
    <w:p w14:paraId="6E968E13" w14:textId="3FAC2F73" w:rsidR="00EC7C73" w:rsidRDefault="00EC7C73" w:rsidP="00B539B9">
      <w:pPr>
        <w:rPr>
          <w:rFonts w:ascii="Hoefler Text" w:hAnsi="Hoefler Text"/>
          <w:bCs/>
        </w:rPr>
      </w:pPr>
    </w:p>
    <w:p w14:paraId="30AFE460" w14:textId="71267F87" w:rsidR="00EC7C73" w:rsidRDefault="00EC7C73" w:rsidP="00B539B9">
      <w:p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Some students will come to the materials having previously studied our stage 1 R material. For these students VBGR2 will provide:</w:t>
      </w:r>
    </w:p>
    <w:p w14:paraId="20AEA5DB" w14:textId="2A06A7BC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Revision for core concepts (</w:t>
      </w:r>
      <w:proofErr w:type="gramStart"/>
      <w:r>
        <w:rPr>
          <w:rFonts w:ascii="Hoefler Text" w:hAnsi="Hoefler Text"/>
          <w:bCs/>
        </w:rPr>
        <w:t>e.g.</w:t>
      </w:r>
      <w:proofErr w:type="gramEnd"/>
      <w:r>
        <w:rPr>
          <w:rFonts w:ascii="Hoefler Text" w:hAnsi="Hoefler Text"/>
          <w:bCs/>
        </w:rPr>
        <w:t xml:space="preserve"> use of projects, files and paths)</w:t>
      </w:r>
    </w:p>
    <w:p w14:paraId="5C5D9004" w14:textId="3C989891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Introduction/extension of core programming concepts (assignment/comparison/map)</w:t>
      </w:r>
    </w:p>
    <w:p w14:paraId="24D99EFA" w14:textId="3C989891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Chance to apply/generalise skills with new data</w:t>
      </w:r>
    </w:p>
    <w:p w14:paraId="0C0B1CBF" w14:textId="0363A284" w:rsidR="00EC7C73" w:rsidRDefault="00EC7C73" w:rsidP="00EC7C73">
      <w:pPr>
        <w:rPr>
          <w:rFonts w:ascii="Hoefler Text" w:hAnsi="Hoefler Text"/>
          <w:bCs/>
        </w:rPr>
      </w:pPr>
    </w:p>
    <w:p w14:paraId="007A54EF" w14:textId="77777777" w:rsidR="00BE36A2" w:rsidRDefault="00BE36A2" w:rsidP="00EC7C73">
      <w:pPr>
        <w:rPr>
          <w:rFonts w:ascii="Hoefler Text" w:hAnsi="Hoefler Text"/>
          <w:bCs/>
          <w:i/>
          <w:iCs/>
        </w:rPr>
      </w:pPr>
    </w:p>
    <w:p w14:paraId="1ECCF2AE" w14:textId="4E0155B1" w:rsidR="00BE36A2" w:rsidRPr="00BE36A2" w:rsidRDefault="00BE36A2" w:rsidP="00EC7C73">
      <w:pPr>
        <w:rPr>
          <w:rFonts w:ascii="Hoefler Text" w:hAnsi="Hoefler Text"/>
          <w:bCs/>
          <w:i/>
          <w:iCs/>
        </w:rPr>
      </w:pPr>
      <w:r w:rsidRPr="00BE36A2">
        <w:rPr>
          <w:rFonts w:ascii="Hoefler Text" w:hAnsi="Hoefler Text"/>
          <w:bCs/>
          <w:i/>
          <w:iCs/>
        </w:rPr>
        <w:t>Differentiation</w:t>
      </w:r>
      <w:r>
        <w:rPr>
          <w:rFonts w:ascii="Hoefler Text" w:hAnsi="Hoefler Text"/>
          <w:bCs/>
          <w:i/>
          <w:iCs/>
        </w:rPr>
        <w:t xml:space="preserve"> of teaching</w:t>
      </w:r>
    </w:p>
    <w:p w14:paraId="418A2731" w14:textId="77777777" w:rsidR="00BE36A2" w:rsidRDefault="00BE36A2" w:rsidP="00EC7C73">
      <w:pPr>
        <w:rPr>
          <w:rFonts w:ascii="Hoefler Text" w:hAnsi="Hoefler Text"/>
          <w:bCs/>
        </w:rPr>
      </w:pPr>
    </w:p>
    <w:p w14:paraId="6B7A2C5E" w14:textId="633B23B7" w:rsidR="00EC7C73" w:rsidRDefault="00EC7C73" w:rsidP="00EC7C73">
      <w:p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Some students will find the</w:t>
      </w:r>
      <w:r w:rsidR="00BE36A2">
        <w:rPr>
          <w:rFonts w:ascii="Hoefler Text" w:hAnsi="Hoefler Text"/>
          <w:bCs/>
        </w:rPr>
        <w:t>se</w:t>
      </w:r>
      <w:r>
        <w:rPr>
          <w:rFonts w:ascii="Hoefler Text" w:hAnsi="Hoefler Text"/>
          <w:bCs/>
        </w:rPr>
        <w:t xml:space="preserve"> material easy, either because they have prior experience of programming, or through stage 1 materials. For these students </w:t>
      </w:r>
    </w:p>
    <w:p w14:paraId="6ED5FEF7" w14:textId="72E3DA94" w:rsidR="00BE36A2" w:rsidRPr="00BE36A2" w:rsidRDefault="00BE36A2" w:rsidP="00EC7C73">
      <w:pPr>
        <w:pStyle w:val="ListParagraph"/>
        <w:numPr>
          <w:ilvl w:val="0"/>
          <w:numId w:val="3"/>
        </w:numPr>
        <w:rPr>
          <w:rFonts w:ascii="Hoefler Text" w:hAnsi="Hoefler Text"/>
        </w:rPr>
      </w:pPr>
      <w:r>
        <w:rPr>
          <w:rFonts w:ascii="Hoefler Text" w:hAnsi="Hoefler Text"/>
        </w:rPr>
        <w:t>Encourage repeated practice</w:t>
      </w:r>
      <w:r w:rsidRPr="00BE36A2">
        <w:rPr>
          <w:rFonts w:ascii="Hoefler Text" w:hAnsi="Hoefler Text"/>
        </w:rPr>
        <w:t xml:space="preserve">. </w:t>
      </w:r>
      <w:proofErr w:type="gramStart"/>
      <w:r w:rsidRPr="00BE36A2">
        <w:rPr>
          <w:rFonts w:ascii="Hoefler Text" w:hAnsi="Hoefler Text"/>
        </w:rPr>
        <w:t>E.g.</w:t>
      </w:r>
      <w:proofErr w:type="gramEnd"/>
      <w:r w:rsidRPr="00BE36A2">
        <w:rPr>
          <w:rFonts w:ascii="Hoefler Text" w:hAnsi="Hoefler Text"/>
        </w:rPr>
        <w:t xml:space="preserve"> use logical operators in several contexts.  Use filter, </w:t>
      </w:r>
      <w:proofErr w:type="spellStart"/>
      <w:r w:rsidRPr="00BE36A2">
        <w:rPr>
          <w:rFonts w:ascii="Hoefler Text" w:hAnsi="Hoefler Text"/>
        </w:rPr>
        <w:t>group_by</w:t>
      </w:r>
      <w:proofErr w:type="spellEnd"/>
      <w:r w:rsidRPr="00BE36A2">
        <w:rPr>
          <w:rFonts w:ascii="Hoefler Text" w:hAnsi="Hoefler Text"/>
        </w:rPr>
        <w:t xml:space="preserve"> and sum</w:t>
      </w:r>
      <w:r w:rsidR="0007138B">
        <w:rPr>
          <w:rFonts w:ascii="Hoefler Text" w:hAnsi="Hoefler Text"/>
        </w:rPr>
        <w:t>m</w:t>
      </w:r>
      <w:r w:rsidRPr="00BE36A2">
        <w:rPr>
          <w:rFonts w:ascii="Hoefler Text" w:hAnsi="Hoefler Text"/>
        </w:rPr>
        <w:t xml:space="preserve">arise on multiple </w:t>
      </w:r>
      <w:r>
        <w:rPr>
          <w:rFonts w:ascii="Hoefler Text" w:hAnsi="Hoefler Text"/>
        </w:rPr>
        <w:t xml:space="preserve">different </w:t>
      </w:r>
      <w:r w:rsidRPr="00BE36A2">
        <w:rPr>
          <w:rFonts w:ascii="Hoefler Text" w:hAnsi="Hoefler Text"/>
        </w:rPr>
        <w:t>datasets</w:t>
      </w:r>
    </w:p>
    <w:p w14:paraId="1B85DA9F" w14:textId="77777777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 w:rsidRPr="00EC7C73">
        <w:rPr>
          <w:rFonts w:ascii="Hoefler Text" w:hAnsi="Hoefler Text"/>
          <w:bCs/>
        </w:rPr>
        <w:t>we will provide extension activities to ensure the workshops have value</w:t>
      </w:r>
    </w:p>
    <w:p w14:paraId="0F5E1973" w14:textId="77777777" w:rsidR="00EC7C73" w:rsidRP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bCs/>
        </w:rPr>
      </w:pPr>
      <w:r>
        <w:rPr>
          <w:rFonts w:ascii="Hoefler Text" w:hAnsi="Hoefler Text"/>
          <w:bCs/>
        </w:rPr>
        <w:t>s</w:t>
      </w:r>
      <w:r w:rsidRPr="00EC7C73">
        <w:rPr>
          <w:rFonts w:ascii="Hoefler Text" w:hAnsi="Hoefler Text"/>
          <w:bCs/>
        </w:rPr>
        <w:t xml:space="preserve">elf-test </w:t>
      </w:r>
      <w:r>
        <w:rPr>
          <w:rFonts w:ascii="Hoefler Text" w:hAnsi="Hoefler Text"/>
          <w:bCs/>
        </w:rPr>
        <w:t xml:space="preserve">quizzes </w:t>
      </w:r>
      <w:r w:rsidRPr="00EC7C73">
        <w:rPr>
          <w:rFonts w:ascii="Hoefler Text" w:hAnsi="Hoefler Text"/>
          <w:bCs/>
        </w:rPr>
        <w:t xml:space="preserve">will be used to enable students to skip some </w:t>
      </w:r>
      <w:r>
        <w:rPr>
          <w:rFonts w:ascii="Hoefler Text" w:hAnsi="Hoefler Text"/>
          <w:bCs/>
        </w:rPr>
        <w:t>sections of worksheets</w:t>
      </w:r>
    </w:p>
    <w:p w14:paraId="318E61A3" w14:textId="244138E6" w:rsidR="00EC7C73" w:rsidRDefault="00EC7C73" w:rsidP="00EC7C73">
      <w:pPr>
        <w:rPr>
          <w:rFonts w:ascii="Hoefler Text" w:hAnsi="Hoefler Text"/>
        </w:rPr>
      </w:pPr>
    </w:p>
    <w:p w14:paraId="7530A1F9" w14:textId="65C2C62A" w:rsidR="00BE36A2" w:rsidRDefault="00BE36A2" w:rsidP="00EC7C73">
      <w:pPr>
        <w:rPr>
          <w:rFonts w:ascii="Hoefler Text" w:hAnsi="Hoefler Text"/>
        </w:rPr>
      </w:pPr>
    </w:p>
    <w:p w14:paraId="7C392B12" w14:textId="77777777" w:rsidR="00BE36A2" w:rsidRDefault="00BE36A2" w:rsidP="00EC7C73">
      <w:pPr>
        <w:rPr>
          <w:rFonts w:ascii="Hoefler Text" w:hAnsi="Hoefler Text"/>
        </w:rPr>
      </w:pPr>
    </w:p>
    <w:p w14:paraId="6240A4A6" w14:textId="4FD10088" w:rsidR="00EC7C73" w:rsidRDefault="00EC7C73" w:rsidP="00EC7C73">
      <w:p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>Teaching Delivery</w:t>
      </w:r>
    </w:p>
    <w:p w14:paraId="40DB6E3E" w14:textId="268EFF59" w:rsidR="00EC7C73" w:rsidRDefault="00EC7C73" w:rsidP="00EC7C73">
      <w:pPr>
        <w:rPr>
          <w:rFonts w:ascii="Hoefler Text" w:hAnsi="Hoefler Text"/>
          <w:i/>
          <w:iCs/>
        </w:rPr>
      </w:pPr>
    </w:p>
    <w:p w14:paraId="56E6C2C3" w14:textId="41BE47C8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>Supported self-paced workshops</w:t>
      </w:r>
    </w:p>
    <w:p w14:paraId="3BD491A8" w14:textId="41BE47C8" w:rsid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>Self-test quiz material</w:t>
      </w:r>
    </w:p>
    <w:p w14:paraId="35CD8B10" w14:textId="6DCB92D9" w:rsidR="00EC7C73" w:rsidRPr="00EC7C73" w:rsidRDefault="00EC7C73" w:rsidP="00EC7C73">
      <w:pPr>
        <w:pStyle w:val="ListParagraph"/>
        <w:numPr>
          <w:ilvl w:val="0"/>
          <w:numId w:val="3"/>
        </w:num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>Narrated (think aloud) screen captures demonstrating all key skills</w:t>
      </w:r>
    </w:p>
    <w:p w14:paraId="5F2B98BA" w14:textId="77777777" w:rsidR="00EC7C73" w:rsidRPr="00EC7C73" w:rsidRDefault="00EC7C73" w:rsidP="00EC7C73">
      <w:pPr>
        <w:rPr>
          <w:rFonts w:ascii="Hoefler Text" w:hAnsi="Hoefler Text"/>
          <w:i/>
          <w:iCs/>
        </w:rPr>
      </w:pPr>
    </w:p>
    <w:p w14:paraId="4E3B02CE" w14:textId="0020444B" w:rsidR="00B539B9" w:rsidRDefault="00B539B9" w:rsidP="00B539B9">
      <w:pPr>
        <w:rPr>
          <w:rFonts w:ascii="Hoefler Text" w:hAnsi="Hoefler Text"/>
        </w:rPr>
      </w:pPr>
    </w:p>
    <w:p w14:paraId="7101F5B5" w14:textId="77777777" w:rsidR="00B539B9" w:rsidRPr="009A2EEB" w:rsidRDefault="00B539B9" w:rsidP="00B539B9">
      <w:pPr>
        <w:rPr>
          <w:rFonts w:ascii="Hoefler Text" w:hAnsi="Hoefler Text"/>
          <w:b/>
        </w:rPr>
      </w:pPr>
    </w:p>
    <w:p w14:paraId="733C1EDB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>Expand on:</w:t>
      </w:r>
    </w:p>
    <w:p w14:paraId="6478AC5F" w14:textId="77777777" w:rsidR="00B539B9" w:rsidRPr="009A2EEB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commentRangeStart w:id="0"/>
      <w:commentRangeStart w:id="1"/>
      <w:r w:rsidRPr="009A2EEB">
        <w:rPr>
          <w:rFonts w:ascii="Hoefler Text" w:hAnsi="Hoefler Text"/>
        </w:rPr>
        <w:t>File handling/computer skills? Uploading and loading data from multiple sources (</w:t>
      </w:r>
      <w:proofErr w:type="gramStart"/>
      <w:r w:rsidRPr="009A2EEB">
        <w:rPr>
          <w:rFonts w:ascii="Hoefler Text" w:hAnsi="Hoefler Text"/>
        </w:rPr>
        <w:t>e.g.</w:t>
      </w:r>
      <w:proofErr w:type="gramEnd"/>
      <w:r w:rsidRPr="009A2EEB">
        <w:rPr>
          <w:rFonts w:ascii="Hoefler Text" w:hAnsi="Hoefler Text"/>
        </w:rPr>
        <w:t xml:space="preserve"> via a URL, uploading file to RStudio)</w:t>
      </w:r>
      <w:commentRangeEnd w:id="0"/>
      <w:r w:rsidRPr="009A2EEB">
        <w:rPr>
          <w:rStyle w:val="CommentReference"/>
          <w:rFonts w:ascii="Hoefler Text" w:hAnsi="Hoefler Text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04799940" w14:textId="77777777" w:rsidR="00B539B9" w:rsidRPr="009A2EEB" w:rsidRDefault="00B539B9" w:rsidP="00B539B9">
      <w:pPr>
        <w:pStyle w:val="ListParagraph"/>
        <w:ind w:left="1440"/>
        <w:rPr>
          <w:rFonts w:ascii="Hoefler Text" w:hAnsi="Hoefler Text"/>
        </w:rPr>
      </w:pPr>
    </w:p>
    <w:p w14:paraId="47F8CC78" w14:textId="77777777" w:rsidR="00B539B9" w:rsidRPr="009A2EEB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Programming basics: assignment/comparison, types of variables, more practice of mutate. More plotting.</w:t>
      </w:r>
    </w:p>
    <w:p w14:paraId="2EC8F57B" w14:textId="77777777" w:rsidR="00B539B9" w:rsidRPr="009A2EEB" w:rsidRDefault="00B539B9" w:rsidP="00B539B9">
      <w:pPr>
        <w:rPr>
          <w:rFonts w:ascii="Hoefler Text" w:hAnsi="Hoefler Text"/>
        </w:rPr>
      </w:pPr>
    </w:p>
    <w:p w14:paraId="6E7E3A03" w14:textId="77777777" w:rsidR="00B539B9" w:rsidRDefault="00B539B9" w:rsidP="00B539B9">
      <w:pPr>
        <w:rPr>
          <w:rFonts w:ascii="Hoefler Text" w:hAnsi="Hoefler Text"/>
        </w:rPr>
      </w:pPr>
    </w:p>
    <w:p w14:paraId="7B84661E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Write extension exercises to avoid case that students who do remember getting bored/frustrated. Introduce different plot types, </w:t>
      </w:r>
      <w:proofErr w:type="spellStart"/>
      <w:r w:rsidRPr="009A2EEB">
        <w:rPr>
          <w:rFonts w:ascii="Hoefler Text" w:hAnsi="Hoefler Text"/>
        </w:rPr>
        <w:t>Rmarkdown</w:t>
      </w:r>
      <w:proofErr w:type="spellEnd"/>
      <w:r w:rsidRPr="009A2EEB">
        <w:rPr>
          <w:rFonts w:ascii="Hoefler Text" w:hAnsi="Hoefler Text"/>
        </w:rPr>
        <w:t>?</w:t>
      </w:r>
    </w:p>
    <w:p w14:paraId="214E95CB" w14:textId="77777777" w:rsidR="00B539B9" w:rsidRPr="009A2EEB" w:rsidRDefault="00B539B9" w:rsidP="00B539B9">
      <w:pPr>
        <w:rPr>
          <w:rFonts w:ascii="Hoefler Text" w:hAnsi="Hoefler Text"/>
        </w:rPr>
      </w:pPr>
    </w:p>
    <w:p w14:paraId="5ED56130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Use </w:t>
      </w:r>
      <w:proofErr w:type="spellStart"/>
      <w:r w:rsidRPr="009A2EEB">
        <w:rPr>
          <w:rFonts w:ascii="Hoefler Text" w:hAnsi="Hoefler Text"/>
        </w:rPr>
        <w:t>webex</w:t>
      </w:r>
      <w:proofErr w:type="spellEnd"/>
      <w:r w:rsidRPr="009A2EEB">
        <w:rPr>
          <w:rFonts w:ascii="Hoefler Text" w:hAnsi="Hoefler Text"/>
        </w:rPr>
        <w:t xml:space="preserve"> to allow more self-</w:t>
      </w:r>
      <w:commentRangeStart w:id="2"/>
      <w:r w:rsidRPr="009A2EEB">
        <w:rPr>
          <w:rFonts w:ascii="Hoefler Text" w:hAnsi="Hoefler Text"/>
        </w:rPr>
        <w:t>testing</w:t>
      </w:r>
      <w:commentRangeEnd w:id="2"/>
      <w:r w:rsidRPr="009A2EEB">
        <w:rPr>
          <w:rStyle w:val="CommentReference"/>
          <w:rFonts w:ascii="Hoefler Text" w:hAnsi="Hoefler Text"/>
        </w:rPr>
        <w:commentReference w:id="2"/>
      </w:r>
    </w:p>
    <w:p w14:paraId="3AFE637A" w14:textId="77777777" w:rsidR="00B539B9" w:rsidRPr="009A2EEB" w:rsidRDefault="00B539B9" w:rsidP="00B539B9">
      <w:pPr>
        <w:rPr>
          <w:rFonts w:ascii="Hoefler Text" w:hAnsi="Hoefler Text"/>
        </w:rPr>
      </w:pPr>
    </w:p>
    <w:p w14:paraId="10A8DDEF" w14:textId="77777777" w:rsidR="00B539B9" w:rsidRPr="009A2EEB" w:rsidRDefault="00B539B9" w:rsidP="00B539B9">
      <w:pPr>
        <w:rPr>
          <w:rFonts w:ascii="Hoefler Text" w:hAnsi="Hoefler Text"/>
        </w:rPr>
      </w:pPr>
    </w:p>
    <w:p w14:paraId="3956D698" w14:textId="77777777" w:rsidR="00B539B9" w:rsidRPr="009A2EEB" w:rsidRDefault="00B539B9" w:rsidP="00B539B9">
      <w:pPr>
        <w:rPr>
          <w:rFonts w:ascii="Hoefler Text" w:hAnsi="Hoefler Text"/>
        </w:rPr>
      </w:pPr>
    </w:p>
    <w:p w14:paraId="5373449B" w14:textId="7684D25D" w:rsidR="00B539B9" w:rsidRDefault="00B539B9" w:rsidP="00B539B9">
      <w:pPr>
        <w:rPr>
          <w:rFonts w:ascii="Hoefler Text" w:hAnsi="Hoefler Text"/>
        </w:rPr>
      </w:pPr>
    </w:p>
    <w:p w14:paraId="07C8FBA7" w14:textId="67ECB5EC" w:rsidR="00B71822" w:rsidRDefault="00B71822" w:rsidP="00B539B9">
      <w:pPr>
        <w:rPr>
          <w:rFonts w:ascii="Hoefler Text" w:hAnsi="Hoefler Text"/>
        </w:rPr>
      </w:pPr>
      <w:proofErr w:type="spellStart"/>
      <w:r>
        <w:rPr>
          <w:rFonts w:ascii="Hoefler Text" w:hAnsi="Hoefler Text"/>
        </w:rPr>
        <w:t>lifesavr</w:t>
      </w:r>
      <w:proofErr w:type="spellEnd"/>
    </w:p>
    <w:p w14:paraId="5EB3AF6C" w14:textId="0C184A39" w:rsidR="00B71822" w:rsidRDefault="00B71822" w:rsidP="00B71822">
      <w:pPr>
        <w:rPr>
          <w:rFonts w:ascii="Hoefler Text" w:hAnsi="Hoefler Text"/>
        </w:rPr>
      </w:pPr>
      <w:proofErr w:type="spellStart"/>
      <w:r>
        <w:rPr>
          <w:rFonts w:ascii="Hoefler Text" w:hAnsi="Hoefler Text"/>
        </w:rPr>
        <w:t>lifesavr</w:t>
      </w:r>
      <w:proofErr w:type="spellEnd"/>
      <w:r>
        <w:rPr>
          <w:rFonts w:ascii="Hoefler Text" w:hAnsi="Hoefler Text"/>
        </w:rPr>
        <w:t xml:space="preserve"> is for enlightenment in statistics and visualisation in R</w:t>
      </w:r>
    </w:p>
    <w:p w14:paraId="54230640" w14:textId="24072623" w:rsidR="00B71822" w:rsidRDefault="00B71822" w:rsidP="00B539B9">
      <w:pPr>
        <w:rPr>
          <w:rFonts w:ascii="Hoefler Text" w:hAnsi="Hoefler Text"/>
        </w:rPr>
      </w:pPr>
    </w:p>
    <w:p w14:paraId="414EC476" w14:textId="77777777" w:rsidR="00585784" w:rsidRDefault="00585784" w:rsidP="00B539B9">
      <w:pPr>
        <w:rPr>
          <w:rFonts w:ascii="Hoefler Text" w:hAnsi="Hoefler Text"/>
        </w:rPr>
      </w:pPr>
    </w:p>
    <w:p w14:paraId="25040E2D" w14:textId="77777777" w:rsidR="002C0488" w:rsidRPr="009A2EEB" w:rsidRDefault="002C0488" w:rsidP="00B539B9">
      <w:pPr>
        <w:rPr>
          <w:rFonts w:ascii="Hoefler Text" w:hAnsi="Hoefler Text"/>
        </w:rPr>
      </w:pPr>
    </w:p>
    <w:p w14:paraId="081BE1C7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>Session outlines</w:t>
      </w:r>
    </w:p>
    <w:p w14:paraId="30B13F40" w14:textId="77777777" w:rsidR="00B539B9" w:rsidRPr="009A2EEB" w:rsidRDefault="00B539B9" w:rsidP="00B539B9">
      <w:pPr>
        <w:rPr>
          <w:rFonts w:ascii="Hoefler Text" w:hAnsi="Hoefler Text"/>
        </w:rPr>
      </w:pPr>
    </w:p>
    <w:p w14:paraId="1AD43752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>* indicates new content</w:t>
      </w:r>
    </w:p>
    <w:p w14:paraId="5A5AF9B0" w14:textId="77777777" w:rsidR="00B539B9" w:rsidRPr="009A2EEB" w:rsidRDefault="00B539B9" w:rsidP="00B539B9">
      <w:pPr>
        <w:rPr>
          <w:rFonts w:ascii="Hoefler Text" w:hAnsi="Hoefler Text"/>
        </w:rPr>
      </w:pPr>
      <w:r w:rsidRPr="009A2EEB">
        <w:rPr>
          <w:rFonts w:ascii="Hoefler Text" w:hAnsi="Hoefler Text"/>
        </w:rPr>
        <w:t>† indicates extension activity</w:t>
      </w:r>
    </w:p>
    <w:p w14:paraId="6F29B7EA" w14:textId="77777777" w:rsidR="00B539B9" w:rsidRPr="009A2EEB" w:rsidRDefault="00B539B9" w:rsidP="00B539B9">
      <w:pPr>
        <w:rPr>
          <w:rFonts w:ascii="Hoefler Text" w:hAnsi="Hoefler Text"/>
        </w:rPr>
      </w:pPr>
    </w:p>
    <w:p w14:paraId="2E818A30" w14:textId="77777777" w:rsidR="00B539B9" w:rsidRPr="00973541" w:rsidRDefault="00B539B9" w:rsidP="00B539B9">
      <w:pPr>
        <w:pStyle w:val="ListParagraph"/>
        <w:numPr>
          <w:ilvl w:val="0"/>
          <w:numId w:val="2"/>
        </w:numPr>
        <w:rPr>
          <w:rFonts w:ascii="Hoefler Text" w:hAnsi="Hoefler Text"/>
          <w:i/>
          <w:iCs/>
        </w:rPr>
      </w:pPr>
      <w:proofErr w:type="spellStart"/>
      <w:r w:rsidRPr="00973541">
        <w:rPr>
          <w:rFonts w:ascii="Hoefler Text" w:hAnsi="Hoefler Text"/>
          <w:i/>
          <w:iCs/>
        </w:rPr>
        <w:t>BeginneRs</w:t>
      </w:r>
      <w:proofErr w:type="spellEnd"/>
    </w:p>
    <w:p w14:paraId="3A9F28C8" w14:textId="1B02C582" w:rsidR="00B539B9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Creating a </w:t>
      </w:r>
      <w:commentRangeStart w:id="3"/>
      <w:r w:rsidRPr="009A2EEB">
        <w:rPr>
          <w:rFonts w:ascii="Hoefler Text" w:hAnsi="Hoefler Text"/>
        </w:rPr>
        <w:t>project</w:t>
      </w:r>
      <w:commentRangeEnd w:id="3"/>
      <w:r w:rsidRPr="009A2EEB">
        <w:rPr>
          <w:rStyle w:val="CommentReference"/>
          <w:rFonts w:ascii="Hoefler Text" w:hAnsi="Hoefler Text"/>
        </w:rPr>
        <w:commentReference w:id="3"/>
      </w:r>
    </w:p>
    <w:p w14:paraId="545FCE63" w14:textId="6C0CE163" w:rsidR="00C55CA6" w:rsidRDefault="00C55CA6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proofErr w:type="spellStart"/>
      <w:r>
        <w:rPr>
          <w:rFonts w:ascii="Hoefler Text" w:hAnsi="Hoefler Text"/>
        </w:rPr>
        <w:t>Rmarkdown</w:t>
      </w:r>
      <w:proofErr w:type="spellEnd"/>
    </w:p>
    <w:p w14:paraId="452F7472" w14:textId="612CF22F" w:rsidR="000D1142" w:rsidRDefault="000D1142" w:rsidP="000D1142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>
        <w:rPr>
          <w:rFonts w:ascii="Hoefler Text" w:hAnsi="Hoefler Text"/>
        </w:rPr>
        <w:t>Creating</w:t>
      </w:r>
      <w:r w:rsidR="00192364">
        <w:rPr>
          <w:rFonts w:ascii="Hoefler Text" w:hAnsi="Hoefler Text"/>
        </w:rPr>
        <w:t xml:space="preserve"> </w:t>
      </w:r>
      <w:proofErr w:type="spellStart"/>
      <w:r w:rsidR="00192364">
        <w:rPr>
          <w:rFonts w:ascii="Hoefler Text" w:hAnsi="Hoefler Text"/>
        </w:rPr>
        <w:t>Rmd</w:t>
      </w:r>
      <w:proofErr w:type="spellEnd"/>
      <w:r w:rsidR="00192364">
        <w:rPr>
          <w:rFonts w:ascii="Hoefler Text" w:hAnsi="Hoefler Text"/>
        </w:rPr>
        <w:t xml:space="preserve"> file</w:t>
      </w:r>
    </w:p>
    <w:p w14:paraId="1453E9E4" w14:textId="242A2833" w:rsidR="00192364" w:rsidRDefault="00192364" w:rsidP="000D1142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>
        <w:rPr>
          <w:rFonts w:ascii="Hoefler Text" w:hAnsi="Hoefler Text"/>
        </w:rPr>
        <w:t>Chunks contain R instructions (example of simple calculations)</w:t>
      </w:r>
    </w:p>
    <w:p w14:paraId="2FC9F2A4" w14:textId="069ADF14" w:rsidR="000D1142" w:rsidRDefault="000D1142" w:rsidP="000D1142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>
        <w:rPr>
          <w:rFonts w:ascii="Hoefler Text" w:hAnsi="Hoefler Text"/>
        </w:rPr>
        <w:t>Text in between chunks</w:t>
      </w:r>
      <w:r w:rsidR="00192364">
        <w:rPr>
          <w:rFonts w:ascii="Hoefler Text" w:hAnsi="Hoefler Text"/>
        </w:rPr>
        <w:t xml:space="preserve"> can describe</w:t>
      </w:r>
    </w:p>
    <w:p w14:paraId="7E6CAB2C" w14:textId="77777777" w:rsidR="00192364" w:rsidRDefault="00192364" w:rsidP="000D1142">
      <w:pPr>
        <w:pStyle w:val="ListParagraph"/>
        <w:numPr>
          <w:ilvl w:val="2"/>
          <w:numId w:val="2"/>
        </w:numPr>
        <w:rPr>
          <w:rFonts w:ascii="Hoefler Text" w:hAnsi="Hoefler Text"/>
        </w:rPr>
      </w:pPr>
    </w:p>
    <w:p w14:paraId="74F6F473" w14:textId="044B682B" w:rsidR="000D1142" w:rsidRDefault="000D1142" w:rsidP="000D1142">
      <w:pPr>
        <w:rPr>
          <w:rFonts w:ascii="Hoefler Text" w:hAnsi="Hoefler Text"/>
        </w:rPr>
      </w:pPr>
    </w:p>
    <w:p w14:paraId="5BE7F616" w14:textId="77777777" w:rsidR="000D1142" w:rsidRPr="000D1142" w:rsidRDefault="000D1142" w:rsidP="000D1142">
      <w:pPr>
        <w:rPr>
          <w:rFonts w:ascii="Hoefler Text" w:hAnsi="Hoefler Text"/>
        </w:rPr>
      </w:pPr>
    </w:p>
    <w:p w14:paraId="06EC563A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Exploring data</w:t>
      </w:r>
    </w:p>
    <w:p w14:paraId="33B4B32E" w14:textId="2BA19057" w:rsidR="00B539B9" w:rsidRPr="009A2EEB" w:rsidRDefault="00B539B9" w:rsidP="00B539B9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Loading package</w:t>
      </w:r>
      <w:r w:rsidR="00192364">
        <w:rPr>
          <w:rFonts w:ascii="Hoefler Text" w:hAnsi="Hoefler Text"/>
        </w:rPr>
        <w:t xml:space="preserve"> in </w:t>
      </w:r>
      <w:proofErr w:type="spellStart"/>
      <w:r w:rsidR="00192364">
        <w:rPr>
          <w:rFonts w:ascii="Hoefler Text" w:hAnsi="Hoefler Text"/>
        </w:rPr>
        <w:t>Rmd</w:t>
      </w:r>
      <w:proofErr w:type="spellEnd"/>
      <w:r w:rsidR="00192364">
        <w:rPr>
          <w:rFonts w:ascii="Hoefler Text" w:hAnsi="Hoefler Text"/>
        </w:rPr>
        <w:t xml:space="preserve"> chunk at the top of document</w:t>
      </w:r>
    </w:p>
    <w:p w14:paraId="364AC9D2" w14:textId="77777777" w:rsidR="00B539B9" w:rsidRPr="009A2EEB" w:rsidRDefault="00B539B9" w:rsidP="00B539B9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Loading data</w:t>
      </w:r>
    </w:p>
    <w:p w14:paraId="6E2D5C85" w14:textId="77777777" w:rsidR="00B539B9" w:rsidRPr="009A2EEB" w:rsidRDefault="00B539B9" w:rsidP="00B539B9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Inspecting data</w:t>
      </w:r>
    </w:p>
    <w:p w14:paraId="5D435559" w14:textId="77777777" w:rsidR="00B539B9" w:rsidRPr="009A2EEB" w:rsidRDefault="00B539B9" w:rsidP="00B539B9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Calculate mean</w:t>
      </w:r>
    </w:p>
    <w:p w14:paraId="7B2E1B0F" w14:textId="77777777" w:rsidR="00B539B9" w:rsidRPr="009A2EEB" w:rsidRDefault="00B539B9" w:rsidP="00B539B9">
      <w:pPr>
        <w:pStyle w:val="ListParagraph"/>
        <w:numPr>
          <w:ilvl w:val="2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Deal with missing data </w:t>
      </w:r>
    </w:p>
    <w:p w14:paraId="32D10596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File handling and </w:t>
      </w:r>
      <w:commentRangeStart w:id="4"/>
      <w:r w:rsidRPr="009A2EEB">
        <w:rPr>
          <w:rFonts w:ascii="Hoefler Text" w:hAnsi="Hoefler Text"/>
        </w:rPr>
        <w:t>uploads</w:t>
      </w:r>
      <w:commentRangeEnd w:id="4"/>
      <w:r w:rsidRPr="009A2EEB">
        <w:rPr>
          <w:rStyle w:val="CommentReference"/>
          <w:rFonts w:ascii="Hoefler Text" w:hAnsi="Hoefler Text"/>
        </w:rPr>
        <w:commentReference w:id="4"/>
      </w:r>
      <w:r w:rsidRPr="009A2EEB">
        <w:rPr>
          <w:rFonts w:ascii="Hoefler Text" w:hAnsi="Hoefler Text"/>
        </w:rPr>
        <w:t>*</w:t>
      </w:r>
    </w:p>
    <w:p w14:paraId="17D01E24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Understanding files and directories. Understand the working directory. Motivate R projects as a way of avoiding this*</w:t>
      </w:r>
    </w:p>
    <w:p w14:paraId="26210BF8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proofErr w:type="spellStart"/>
      <w:r w:rsidRPr="00C55CA6">
        <w:rPr>
          <w:rFonts w:ascii="Hoefler Text" w:hAnsi="Hoefler Text"/>
          <w:lang w:val="fr-FR"/>
        </w:rPr>
        <w:t>Explain</w:t>
      </w:r>
      <w:proofErr w:type="spellEnd"/>
      <w:r w:rsidRPr="00C55CA6">
        <w:rPr>
          <w:rFonts w:ascii="Hoefler Text" w:hAnsi="Hoefler Text"/>
          <w:lang w:val="fr-FR"/>
        </w:rPr>
        <w:t xml:space="preserve"> files/directories/file extensions. </w:t>
      </w:r>
      <w:r w:rsidRPr="009A2EEB">
        <w:rPr>
          <w:rFonts w:ascii="Hoefler Text" w:hAnsi="Hoefler Text"/>
        </w:rPr>
        <w:t>Concept of a default mapping for a file type in Windows. What is plain text?</w:t>
      </w:r>
    </w:p>
    <w:p w14:paraId="5CD4E81B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Programming basics: assignment and comparison; using functions.</w:t>
      </w:r>
    </w:p>
    <w:p w14:paraId="6ED94ACB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proofErr w:type="spellStart"/>
      <w:r w:rsidRPr="009A2EEB">
        <w:rPr>
          <w:rFonts w:ascii="Hoefler Text" w:hAnsi="Hoefler Text"/>
        </w:rPr>
        <w:t>RMarkdown</w:t>
      </w:r>
      <w:proofErr w:type="spellEnd"/>
      <w:r w:rsidRPr="009A2EEB">
        <w:rPr>
          <w:rFonts w:ascii="Hoefler Text" w:hAnsi="Hoefler Text"/>
        </w:rPr>
        <w:t>? †</w:t>
      </w:r>
    </w:p>
    <w:p w14:paraId="211738AC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12E5D9C1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16DF8E98" w14:textId="77777777" w:rsidR="00B539B9" w:rsidRPr="00051765" w:rsidRDefault="00B539B9" w:rsidP="00B539B9">
      <w:pPr>
        <w:pStyle w:val="ListParagraph"/>
        <w:numPr>
          <w:ilvl w:val="0"/>
          <w:numId w:val="2"/>
        </w:numPr>
        <w:rPr>
          <w:rFonts w:ascii="Hoefler Text" w:hAnsi="Hoefler Text"/>
          <w:i/>
          <w:iCs/>
        </w:rPr>
      </w:pPr>
      <w:r w:rsidRPr="00051765">
        <w:rPr>
          <w:rFonts w:ascii="Hoefler Text" w:hAnsi="Hoefler Text"/>
          <w:i/>
          <w:iCs/>
        </w:rPr>
        <w:t>Group differences</w:t>
      </w:r>
    </w:p>
    <w:p w14:paraId="196E09A7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Current content but with new examples (</w:t>
      </w:r>
      <w:proofErr w:type="gramStart"/>
      <w:r w:rsidRPr="009A2EEB">
        <w:rPr>
          <w:rFonts w:ascii="Hoefler Text" w:hAnsi="Hoefler Text"/>
        </w:rPr>
        <w:t>i.e.</w:t>
      </w:r>
      <w:proofErr w:type="gramEnd"/>
      <w:r w:rsidRPr="009A2EEB">
        <w:rPr>
          <w:rFonts w:ascii="Hoefler Text" w:hAnsi="Hoefler Text"/>
        </w:rPr>
        <w:t xml:space="preserve"> t test)</w:t>
      </w:r>
    </w:p>
    <w:p w14:paraId="2D751A7E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Density plot</w:t>
      </w:r>
    </w:p>
    <w:p w14:paraId="008630EA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Boxplot * </w:t>
      </w:r>
    </w:p>
    <w:p w14:paraId="370F2C04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Filtering data</w:t>
      </w:r>
    </w:p>
    <w:p w14:paraId="5C187955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Expand on operators (&amp; and </w:t>
      </w:r>
      <w:proofErr w:type="gramStart"/>
      <w:r w:rsidRPr="009A2EEB">
        <w:rPr>
          <w:rFonts w:ascii="Hoefler Text" w:hAnsi="Hoefler Text"/>
        </w:rPr>
        <w:t>|)*</w:t>
      </w:r>
      <w:proofErr w:type="gramEnd"/>
    </w:p>
    <w:p w14:paraId="31F39C0E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Effect sizes shown as density plots (make it a quiz*)</w:t>
      </w:r>
    </w:p>
    <w:p w14:paraId="69B68752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1A724482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2CBB0266" w14:textId="77777777" w:rsidR="00B539B9" w:rsidRPr="00051765" w:rsidRDefault="00B539B9" w:rsidP="00B539B9">
      <w:pPr>
        <w:pStyle w:val="ListParagraph"/>
        <w:numPr>
          <w:ilvl w:val="0"/>
          <w:numId w:val="2"/>
        </w:numPr>
        <w:rPr>
          <w:rFonts w:ascii="Hoefler Text" w:hAnsi="Hoefler Text"/>
          <w:i/>
          <w:iCs/>
        </w:rPr>
      </w:pPr>
      <w:r w:rsidRPr="00051765">
        <w:rPr>
          <w:rFonts w:ascii="Hoefler Text" w:hAnsi="Hoefler Text"/>
          <w:i/>
          <w:iCs/>
        </w:rPr>
        <w:t>Evidence 1 - group differences</w:t>
      </w:r>
    </w:p>
    <w:p w14:paraId="1D57CE5C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Bayesian T test again — this time explain how it is the comparison against intercept only model (useful for </w:t>
      </w:r>
      <w:proofErr w:type="gramStart"/>
      <w:r w:rsidRPr="009A2EEB">
        <w:rPr>
          <w:rFonts w:ascii="Hoefler Text" w:hAnsi="Hoefler Text"/>
        </w:rPr>
        <w:t>later)*</w:t>
      </w:r>
      <w:proofErr w:type="gramEnd"/>
    </w:p>
    <w:p w14:paraId="4C9467F4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7464CEE2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5A61ACBC" w14:textId="77777777" w:rsidR="00B539B9" w:rsidRPr="00051765" w:rsidRDefault="00B539B9" w:rsidP="00B539B9">
      <w:pPr>
        <w:pStyle w:val="ListParagraph"/>
        <w:numPr>
          <w:ilvl w:val="0"/>
          <w:numId w:val="2"/>
        </w:numPr>
        <w:rPr>
          <w:rFonts w:ascii="Hoefler Text" w:hAnsi="Hoefler Text"/>
          <w:i/>
          <w:iCs/>
        </w:rPr>
      </w:pPr>
      <w:r w:rsidRPr="00051765">
        <w:rPr>
          <w:rFonts w:ascii="Hoefler Text" w:hAnsi="Hoefler Text"/>
          <w:i/>
          <w:iCs/>
        </w:rPr>
        <w:t>Evidence 2 – correlations</w:t>
      </w:r>
    </w:p>
    <w:p w14:paraId="702C9338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Scatter plot</w:t>
      </w:r>
    </w:p>
    <w:p w14:paraId="7918ACE6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lastRenderedPageBreak/>
        <w:t xml:space="preserve">Effect sizes shown in scatter plots (make it a quiz* and/or use </w:t>
      </w:r>
      <w:hyperlink r:id="rId9" w:history="1">
        <w:r w:rsidRPr="009A2EEB">
          <w:rPr>
            <w:rStyle w:val="Hyperlink"/>
            <w:rFonts w:ascii="Hoefler Text" w:hAnsi="Hoefler Text"/>
          </w:rPr>
          <w:t>http://guessthecorrelation.com</w:t>
        </w:r>
      </w:hyperlink>
      <w:r w:rsidRPr="009A2EEB">
        <w:rPr>
          <w:rFonts w:ascii="Hoefler Text" w:hAnsi="Hoefler Text"/>
        </w:rPr>
        <w:t xml:space="preserve"> )</w:t>
      </w:r>
    </w:p>
    <w:p w14:paraId="42ADE093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Bayesian evidence for a correlation</w:t>
      </w:r>
    </w:p>
    <w:p w14:paraId="238D4C55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Colouring a scatterplot*†</w:t>
      </w:r>
    </w:p>
    <w:p w14:paraId="7EB6260D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Smoothed line plot*†</w:t>
      </w:r>
    </w:p>
    <w:p w14:paraId="2CDEC460" w14:textId="77777777" w:rsidR="00B539B9" w:rsidRPr="009A2EEB" w:rsidRDefault="00B539B9" w:rsidP="00B539B9">
      <w:pPr>
        <w:rPr>
          <w:rFonts w:ascii="Hoefler Text" w:hAnsi="Hoefler Text"/>
        </w:rPr>
      </w:pPr>
    </w:p>
    <w:p w14:paraId="79204FE4" w14:textId="77777777" w:rsidR="00B539B9" w:rsidRPr="009A2EEB" w:rsidRDefault="00B539B9" w:rsidP="00B539B9">
      <w:pPr>
        <w:rPr>
          <w:rFonts w:ascii="Hoefler Text" w:hAnsi="Hoefler Text"/>
        </w:rPr>
      </w:pPr>
    </w:p>
    <w:p w14:paraId="67A5E6CC" w14:textId="0C768EB6" w:rsidR="00B539B9" w:rsidRDefault="00E45D1A" w:rsidP="00B539B9">
      <w:pPr>
        <w:pStyle w:val="ListParagraph"/>
        <w:numPr>
          <w:ilvl w:val="0"/>
          <w:numId w:val="2"/>
        </w:num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>Integration session</w:t>
      </w:r>
    </w:p>
    <w:p w14:paraId="3B4D900B" w14:textId="17860F05" w:rsidR="00E45D1A" w:rsidRDefault="00E45D1A" w:rsidP="00E45D1A">
      <w:pPr>
        <w:rPr>
          <w:rFonts w:ascii="Hoefler Text" w:hAnsi="Hoefler Text"/>
          <w:i/>
          <w:iCs/>
        </w:rPr>
      </w:pPr>
    </w:p>
    <w:p w14:paraId="0CFAEA6B" w14:textId="6D9AF5A1" w:rsidR="00E45D1A" w:rsidRDefault="00E45D1A" w:rsidP="00E45D1A">
      <w:pPr>
        <w:rPr>
          <w:rFonts w:ascii="Hoefler Text" w:hAnsi="Hoefler Text"/>
          <w:i/>
          <w:iCs/>
        </w:rPr>
      </w:pPr>
      <w:r>
        <w:rPr>
          <w:rFonts w:ascii="Hoefler Text" w:hAnsi="Hoefler Text"/>
          <w:i/>
          <w:iCs/>
        </w:rPr>
        <w:t xml:space="preserve">PAULS IDEA OF linking </w:t>
      </w:r>
      <w:proofErr w:type="spellStart"/>
      <w:r>
        <w:rPr>
          <w:rFonts w:ascii="Hoefler Text" w:hAnsi="Hoefler Text"/>
          <w:i/>
          <w:iCs/>
        </w:rPr>
        <w:t>everyting</w:t>
      </w:r>
      <w:proofErr w:type="spellEnd"/>
      <w:r>
        <w:rPr>
          <w:rFonts w:ascii="Hoefler Text" w:hAnsi="Hoefler Text"/>
          <w:i/>
          <w:iCs/>
        </w:rPr>
        <w:t xml:space="preserve"> in a single workshop with a research question</w:t>
      </w:r>
    </w:p>
    <w:p w14:paraId="6CCE0391" w14:textId="366BC90A" w:rsidR="00E45D1A" w:rsidRDefault="00E45D1A" w:rsidP="00E45D1A">
      <w:pPr>
        <w:rPr>
          <w:rFonts w:ascii="Hoefler Text" w:hAnsi="Hoefler Text"/>
          <w:i/>
          <w:iCs/>
        </w:rPr>
      </w:pPr>
    </w:p>
    <w:p w14:paraId="600C45BE" w14:textId="51DC844E" w:rsidR="00E45D1A" w:rsidRDefault="00E45D1A" w:rsidP="00E45D1A">
      <w:pPr>
        <w:rPr>
          <w:rFonts w:ascii="Hoefler Text" w:hAnsi="Hoefler Text"/>
          <w:i/>
          <w:iCs/>
        </w:rPr>
      </w:pPr>
    </w:p>
    <w:p w14:paraId="13CC8EF6" w14:textId="77777777" w:rsidR="00E45D1A" w:rsidRDefault="00E45D1A" w:rsidP="00E45D1A">
      <w:pPr>
        <w:rPr>
          <w:rFonts w:ascii="Hoefler Text" w:hAnsi="Hoefler Text"/>
          <w:i/>
          <w:iCs/>
        </w:rPr>
      </w:pPr>
    </w:p>
    <w:p w14:paraId="3CEE7CBF" w14:textId="77777777" w:rsidR="00E45D1A" w:rsidRPr="00E45D1A" w:rsidRDefault="00E45D1A" w:rsidP="00E45D1A">
      <w:pPr>
        <w:rPr>
          <w:rFonts w:ascii="Hoefler Text" w:hAnsi="Hoefler Text"/>
          <w:i/>
          <w:iCs/>
        </w:rPr>
      </w:pPr>
    </w:p>
    <w:p w14:paraId="6293FB72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Really understanding the difference between variables (Environment) and files* </w:t>
      </w:r>
    </w:p>
    <w:p w14:paraId="62222E5C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Hammer home variable assignment and ‘state’</w:t>
      </w:r>
    </w:p>
    <w:p w14:paraId="5459797B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Learn some of the keyboard shortcuts (</w:t>
      </w:r>
      <w:ins w:id="5" w:author="Sonja Heintz" w:date="2021-02-23T15:32:00Z">
        <w:r w:rsidRPr="009A2EEB">
          <w:rPr>
            <w:rFonts w:ascii="Hoefler Text" w:hAnsi="Hoefler Text"/>
          </w:rPr>
          <w:t xml:space="preserve">running code with </w:t>
        </w:r>
        <w:proofErr w:type="spellStart"/>
        <w:r w:rsidRPr="009A2EEB">
          <w:rPr>
            <w:rFonts w:ascii="Hoefler Text" w:hAnsi="Hoefler Text"/>
          </w:rPr>
          <w:t>control</w:t>
        </w:r>
      </w:ins>
      <w:ins w:id="6" w:author="Sonja Heintz" w:date="2021-02-23T15:33:00Z">
        <w:r w:rsidRPr="009A2EEB">
          <w:rPr>
            <w:rFonts w:ascii="Hoefler Text" w:hAnsi="Hoefler Text"/>
          </w:rPr>
          <w:t>+enter</w:t>
        </w:r>
        <w:proofErr w:type="spellEnd"/>
        <w:r w:rsidRPr="009A2EEB">
          <w:rPr>
            <w:rFonts w:ascii="Hoefler Text" w:hAnsi="Hoefler Text"/>
          </w:rPr>
          <w:t xml:space="preserve"> </w:t>
        </w:r>
      </w:ins>
      <w:r w:rsidRPr="009A2EEB">
        <w:rPr>
          <w:rFonts w:ascii="Hoefler Text" w:hAnsi="Hoefler Text"/>
        </w:rPr>
        <w:t>for pipe and assignment as a minimum). Also learn where the backtick and tilde keys are.</w:t>
      </w:r>
    </w:p>
    <w:p w14:paraId="07963968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>Organising code for reproducibility: sequential nature of processing (libraries at the top). Getting a script to run ‘in one’ from top to bottom</w:t>
      </w:r>
      <w:r>
        <w:rPr>
          <w:rFonts w:ascii="Hoefler Text" w:hAnsi="Hoefler Text"/>
        </w:rPr>
        <w:t>* See notes below.</w:t>
      </w:r>
    </w:p>
    <w:p w14:paraId="2924F677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Exporting figures as </w:t>
      </w:r>
      <w:proofErr w:type="spellStart"/>
      <w:r w:rsidRPr="009A2EEB">
        <w:rPr>
          <w:rFonts w:ascii="Hoefler Text" w:hAnsi="Hoefler Text"/>
        </w:rPr>
        <w:t>png</w:t>
      </w:r>
      <w:proofErr w:type="spellEnd"/>
      <w:r w:rsidRPr="009A2EEB">
        <w:rPr>
          <w:rFonts w:ascii="Hoefler Text" w:hAnsi="Hoefler Text"/>
        </w:rPr>
        <w:t>/</w:t>
      </w:r>
      <w:proofErr w:type="gramStart"/>
      <w:r w:rsidRPr="009A2EEB">
        <w:rPr>
          <w:rFonts w:ascii="Hoefler Text" w:hAnsi="Hoefler Text"/>
        </w:rPr>
        <w:t>pdf  with</w:t>
      </w:r>
      <w:proofErr w:type="gramEnd"/>
      <w:r w:rsidRPr="009A2EEB">
        <w:rPr>
          <w:rFonts w:ascii="Hoefler Text" w:hAnsi="Hoefler Text"/>
        </w:rPr>
        <w:t xml:space="preserve"> </w:t>
      </w:r>
      <w:proofErr w:type="spellStart"/>
      <w:r w:rsidRPr="009A2EEB">
        <w:rPr>
          <w:rFonts w:ascii="Hoefler Text" w:hAnsi="Hoefler Text"/>
        </w:rPr>
        <w:t>ggsave</w:t>
      </w:r>
      <w:proofErr w:type="spellEnd"/>
      <w:r w:rsidRPr="009A2EEB">
        <w:rPr>
          <w:rFonts w:ascii="Hoefler Text" w:hAnsi="Hoefler Text"/>
        </w:rPr>
        <w:t>*</w:t>
      </w:r>
    </w:p>
    <w:p w14:paraId="0A10091A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Organising code, </w:t>
      </w:r>
      <w:ins w:id="7" w:author="Sonja Heintz" w:date="2021-02-23T15:30:00Z">
        <w:r w:rsidRPr="009A2EEB">
          <w:rPr>
            <w:rFonts w:ascii="Hoefler Text" w:hAnsi="Hoefler Text"/>
          </w:rPr>
          <w:t xml:space="preserve">making comments with #, </w:t>
        </w:r>
      </w:ins>
      <w:r w:rsidRPr="009A2EEB">
        <w:rPr>
          <w:rFonts w:ascii="Hoefler Text" w:hAnsi="Hoefler Text"/>
        </w:rPr>
        <w:t>adding line breaks, minimising line length*</w:t>
      </w:r>
    </w:p>
    <w:p w14:paraId="2439E411" w14:textId="77777777" w:rsidR="00B539B9" w:rsidRPr="009A2EEB" w:rsidRDefault="00B539B9" w:rsidP="00B539B9">
      <w:pPr>
        <w:pStyle w:val="ListParagraph"/>
        <w:numPr>
          <w:ilvl w:val="1"/>
          <w:numId w:val="2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Downloading/backing up R script files (re-uploading to the DLE or </w:t>
      </w:r>
      <w:proofErr w:type="spellStart"/>
      <w:proofErr w:type="gramStart"/>
      <w:r w:rsidRPr="009A2EEB">
        <w:rPr>
          <w:rFonts w:ascii="Hoefler Text" w:hAnsi="Hoefler Text"/>
        </w:rPr>
        <w:t>psychel</w:t>
      </w:r>
      <w:proofErr w:type="spellEnd"/>
      <w:r w:rsidRPr="009A2EEB">
        <w:rPr>
          <w:rFonts w:ascii="Hoefler Text" w:hAnsi="Hoefler Text"/>
        </w:rPr>
        <w:t>)*</w:t>
      </w:r>
      <w:proofErr w:type="gramEnd"/>
    </w:p>
    <w:p w14:paraId="5BEF2DCD" w14:textId="77777777" w:rsidR="00B539B9" w:rsidRPr="009A2EEB" w:rsidRDefault="00B539B9" w:rsidP="00B539B9">
      <w:pPr>
        <w:pStyle w:val="ListParagraph"/>
        <w:rPr>
          <w:rFonts w:ascii="Hoefler Text" w:hAnsi="Hoefler Text"/>
        </w:rPr>
      </w:pPr>
    </w:p>
    <w:p w14:paraId="01BCF236" w14:textId="77777777" w:rsidR="00B539B9" w:rsidRPr="009A2EEB" w:rsidRDefault="00B539B9" w:rsidP="00B539B9">
      <w:pPr>
        <w:rPr>
          <w:rFonts w:ascii="Hoefler Text" w:hAnsi="Hoefler Text"/>
        </w:rPr>
      </w:pPr>
    </w:p>
    <w:p w14:paraId="48A4A1D6" w14:textId="77777777" w:rsidR="00B539B9" w:rsidRPr="009A2EEB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Explain files/directories and file extensions + default mappings for file types on Windows. Explain </w:t>
      </w:r>
      <w:proofErr w:type="gramStart"/>
      <w:r w:rsidRPr="009A2EEB">
        <w:rPr>
          <w:rFonts w:ascii="Hoefler Text" w:hAnsi="Hoefler Text"/>
        </w:rPr>
        <w:t>that .R</w:t>
      </w:r>
      <w:proofErr w:type="gramEnd"/>
      <w:r w:rsidRPr="009A2EEB">
        <w:rPr>
          <w:rFonts w:ascii="Hoefler Text" w:hAnsi="Hoefler Text"/>
        </w:rPr>
        <w:t xml:space="preserve"> files are just special .txt files.</w:t>
      </w:r>
    </w:p>
    <w:p w14:paraId="6EE16CA1" w14:textId="77777777" w:rsidR="00B539B9" w:rsidRPr="009A2EEB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9A2EEB">
        <w:rPr>
          <w:rFonts w:ascii="Hoefler Text" w:hAnsi="Hoefler Text"/>
        </w:rPr>
        <w:t xml:space="preserve">Practice uploading data and downloading R script. </w:t>
      </w:r>
    </w:p>
    <w:p w14:paraId="59113DD2" w14:textId="77777777" w:rsidR="00B539B9" w:rsidRDefault="00B539B9" w:rsidP="00B539B9">
      <w:pPr>
        <w:pStyle w:val="ListParagraph"/>
        <w:rPr>
          <w:rFonts w:ascii="Hoefler Text" w:hAnsi="Hoefler Text"/>
        </w:rPr>
      </w:pPr>
    </w:p>
    <w:p w14:paraId="057D7955" w14:textId="77777777" w:rsidR="00B539B9" w:rsidRDefault="00B539B9" w:rsidP="00B539B9">
      <w:pPr>
        <w:pStyle w:val="ListParagraph"/>
        <w:rPr>
          <w:rFonts w:ascii="Hoefler Text" w:hAnsi="Hoefler Text"/>
        </w:rPr>
      </w:pPr>
    </w:p>
    <w:p w14:paraId="39A475C4" w14:textId="77777777" w:rsidR="00B539B9" w:rsidRDefault="00B539B9" w:rsidP="00B539B9">
      <w:pPr>
        <w:pStyle w:val="ListParagraph"/>
        <w:rPr>
          <w:rFonts w:ascii="Hoefler Text" w:hAnsi="Hoefler Text"/>
        </w:rPr>
      </w:pPr>
    </w:p>
    <w:p w14:paraId="7546A968" w14:textId="77777777" w:rsidR="00B539B9" w:rsidRDefault="00B539B9" w:rsidP="00B539B9">
      <w:pPr>
        <w:pStyle w:val="ListParagraph"/>
        <w:rPr>
          <w:rFonts w:ascii="Hoefler Text" w:hAnsi="Hoefler Text"/>
        </w:rPr>
      </w:pPr>
    </w:p>
    <w:p w14:paraId="32DDE661" w14:textId="77777777" w:rsidR="00B539B9" w:rsidRPr="00B40F48" w:rsidRDefault="00B539B9" w:rsidP="00B539B9">
      <w:pPr>
        <w:rPr>
          <w:rFonts w:ascii="Hoefler Text" w:hAnsi="Hoefler Text"/>
          <w:i/>
          <w:iCs/>
        </w:rPr>
      </w:pPr>
      <w:r w:rsidRPr="00B40F48">
        <w:rPr>
          <w:rFonts w:ascii="Hoefler Text" w:hAnsi="Hoefler Text"/>
          <w:i/>
          <w:iCs/>
        </w:rPr>
        <w:t>Other less important content details/ideas</w:t>
      </w:r>
    </w:p>
    <w:p w14:paraId="05DBEACA" w14:textId="77777777" w:rsidR="00B539B9" w:rsidRDefault="00B539B9" w:rsidP="00B539B9">
      <w:pPr>
        <w:rPr>
          <w:rFonts w:ascii="Hoefler Text" w:hAnsi="Hoefler Text"/>
        </w:rPr>
      </w:pPr>
    </w:p>
    <w:p w14:paraId="60CAE8CD" w14:textId="77777777" w:rsidR="00B539B9" w:rsidRPr="00AD70B2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B40F48">
        <w:rPr>
          <w:rFonts w:ascii="Palatino" w:hAnsi="Palatino"/>
        </w:rPr>
        <w:t xml:space="preserve">Activity on commenting of code… in one of the final sessions ask them to tidy up and comment a messy R script </w:t>
      </w:r>
      <w:proofErr w:type="gramStart"/>
      <w:r w:rsidRPr="00B40F48">
        <w:rPr>
          <w:rFonts w:ascii="Palatino" w:hAnsi="Palatino"/>
        </w:rPr>
        <w:t>e.g.</w:t>
      </w:r>
      <w:proofErr w:type="gramEnd"/>
      <w:r w:rsidRPr="00B40F48">
        <w:rPr>
          <w:rFonts w:ascii="Palatino" w:hAnsi="Palatino"/>
        </w:rPr>
        <w:t xml:space="preserve"> would need to add line breaks, put library(x) at the top of the file etc. Could develop tool to </w:t>
      </w:r>
      <w:proofErr w:type="spellStart"/>
      <w:r w:rsidRPr="00B40F48">
        <w:rPr>
          <w:rFonts w:ascii="Palatino" w:hAnsi="Palatino"/>
        </w:rPr>
        <w:t>automark</w:t>
      </w:r>
      <w:proofErr w:type="spellEnd"/>
      <w:r w:rsidRPr="00B40F48">
        <w:rPr>
          <w:rFonts w:ascii="Palatino" w:hAnsi="Palatino"/>
        </w:rPr>
        <w:t xml:space="preserve"> this with regex or parser?</w:t>
      </w:r>
    </w:p>
    <w:p w14:paraId="6351DAC2" w14:textId="77777777" w:rsidR="00B539B9" w:rsidRPr="00AD70B2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D70B2">
        <w:rPr>
          <w:rFonts w:ascii="Hoefler Text" w:hAnsi="Hoefler Text"/>
        </w:rPr>
        <w:annotationRef/>
      </w:r>
      <w:r>
        <w:rPr>
          <w:rFonts w:ascii="Hoefler Text" w:hAnsi="Hoefler Text"/>
        </w:rPr>
        <w:t>E</w:t>
      </w:r>
      <w:r w:rsidRPr="00AD70B2">
        <w:rPr>
          <w:rFonts w:ascii="Hoefler Text" w:hAnsi="Hoefler Text"/>
        </w:rPr>
        <w:t xml:space="preserve">xercise to break up a pipeline into multiple stages storing state at each </w:t>
      </w:r>
      <w:proofErr w:type="gramStart"/>
      <w:r w:rsidRPr="00AD70B2">
        <w:rPr>
          <w:rFonts w:ascii="Hoefler Text" w:hAnsi="Hoefler Text"/>
        </w:rPr>
        <w:t>point?</w:t>
      </w:r>
      <w:proofErr w:type="gramEnd"/>
      <w:r w:rsidRPr="00AD70B2">
        <w:rPr>
          <w:rFonts w:ascii="Hoefler Text" w:hAnsi="Hoefler Text"/>
        </w:rPr>
        <w:t xml:space="preserve"> Then recombine to make it into a single pipeline</w:t>
      </w:r>
    </w:p>
    <w:p w14:paraId="56423FF5" w14:textId="77777777" w:rsidR="00B539B9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AD70B2">
        <w:rPr>
          <w:rFonts w:ascii="Hoefler Text" w:hAnsi="Hoefler Text"/>
        </w:rPr>
        <w:t>Give them a longish pipeline of code and ask them questions about values at various stages in the pipeline — force students to run segments of the code</w:t>
      </w:r>
      <w:r>
        <w:rPr>
          <w:rFonts w:ascii="Hoefler Text" w:hAnsi="Hoefler Text"/>
        </w:rPr>
        <w:t>.</w:t>
      </w:r>
    </w:p>
    <w:p w14:paraId="469C8108" w14:textId="77777777" w:rsidR="00B539B9" w:rsidRPr="00C27219" w:rsidRDefault="00B539B9" w:rsidP="00B539B9">
      <w:pPr>
        <w:pStyle w:val="ListParagraph"/>
        <w:numPr>
          <w:ilvl w:val="0"/>
          <w:numId w:val="1"/>
        </w:numPr>
        <w:rPr>
          <w:rFonts w:ascii="Hoefler Text" w:hAnsi="Hoefler Text"/>
        </w:rPr>
      </w:pPr>
      <w:r w:rsidRPr="00C27219">
        <w:rPr>
          <w:rFonts w:ascii="Hoefler Text" w:hAnsi="Hoefler Text"/>
        </w:rPr>
        <w:annotationRef/>
      </w:r>
      <w:r w:rsidRPr="00C27219">
        <w:rPr>
          <w:rFonts w:ascii="Hoefler Text" w:hAnsi="Hoefler Text"/>
        </w:rPr>
        <w:t xml:space="preserve">Some sort of activity to </w:t>
      </w:r>
      <w:proofErr w:type="spellStart"/>
      <w:r w:rsidRPr="00C27219">
        <w:rPr>
          <w:rFonts w:ascii="Hoefler Text" w:hAnsi="Hoefler Text"/>
        </w:rPr>
        <w:t>demonstate</w:t>
      </w:r>
      <w:proofErr w:type="spellEnd"/>
      <w:r w:rsidRPr="00C27219">
        <w:rPr>
          <w:rFonts w:ascii="Hoefler Text" w:hAnsi="Hoefler Text"/>
        </w:rPr>
        <w:t xml:space="preserve"> that </w:t>
      </w:r>
      <w:proofErr w:type="spellStart"/>
      <w:r w:rsidRPr="00C27219">
        <w:rPr>
          <w:rFonts w:ascii="Hoefler Text" w:hAnsi="Hoefler Text"/>
        </w:rPr>
        <w:t>Envrionment</w:t>
      </w:r>
      <w:proofErr w:type="spellEnd"/>
      <w:r w:rsidRPr="00C27219">
        <w:rPr>
          <w:rFonts w:ascii="Hoefler Text" w:hAnsi="Hoefler Text"/>
        </w:rPr>
        <w:t xml:space="preserve"> is ephemeral? Reboot the </w:t>
      </w:r>
      <w:proofErr w:type="spellStart"/>
      <w:r>
        <w:rPr>
          <w:rFonts w:ascii="Hoefler Text" w:hAnsi="Hoefler Text"/>
        </w:rPr>
        <w:t>R</w:t>
      </w:r>
      <w:r w:rsidRPr="00C27219">
        <w:rPr>
          <w:rFonts w:ascii="Hoefler Text" w:hAnsi="Hoefler Text"/>
        </w:rPr>
        <w:t>studio</w:t>
      </w:r>
      <w:proofErr w:type="spellEnd"/>
      <w:r w:rsidRPr="00C27219">
        <w:rPr>
          <w:rFonts w:ascii="Hoefler Text" w:hAnsi="Hoefler Text"/>
        </w:rPr>
        <w:t xml:space="preserve"> server </w:t>
      </w:r>
      <w:proofErr w:type="spellStart"/>
      <w:r w:rsidRPr="00C27219">
        <w:rPr>
          <w:rFonts w:ascii="Hoefler Text" w:hAnsi="Hoefler Text"/>
        </w:rPr>
        <w:t>mid session</w:t>
      </w:r>
      <w:proofErr w:type="spellEnd"/>
      <w:r w:rsidRPr="00C27219">
        <w:rPr>
          <w:rFonts w:ascii="Hoefler Text" w:hAnsi="Hoefler Text"/>
        </w:rPr>
        <w:t>!!</w:t>
      </w:r>
    </w:p>
    <w:p w14:paraId="3EEA3035" w14:textId="77777777" w:rsidR="00CD0BE8" w:rsidRDefault="00CD0BE8"/>
    <w:sectPr w:rsidR="00CD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onja Heintz" w:date="2021-02-23T15:23:00Z" w:initials="SH">
    <w:p w14:paraId="7D0EE060" w14:textId="77777777" w:rsidR="00B539B9" w:rsidRDefault="00B539B9" w:rsidP="00B539B9">
      <w:pPr>
        <w:pStyle w:val="CommentText"/>
      </w:pPr>
      <w:r>
        <w:rPr>
          <w:rStyle w:val="CommentReference"/>
        </w:rPr>
        <w:annotationRef/>
      </w:r>
      <w:r>
        <w:t>Yes, also if they prefer to use R as software rather than server?</w:t>
      </w:r>
    </w:p>
    <w:p w14:paraId="3EC2C63A" w14:textId="77777777" w:rsidR="00B539B9" w:rsidRDefault="00B539B9" w:rsidP="00B539B9">
      <w:pPr>
        <w:pStyle w:val="CommentText"/>
      </w:pPr>
    </w:p>
  </w:comment>
  <w:comment w:id="1" w:author="Ben Whalley" w:date="2021-02-23T21:02:00Z" w:initials="BW">
    <w:p w14:paraId="513B6294" w14:textId="77777777" w:rsidR="00B539B9" w:rsidRDefault="00B539B9" w:rsidP="00B539B9">
      <w:pPr>
        <w:pStyle w:val="CommentText"/>
      </w:pPr>
      <w:r>
        <w:rPr>
          <w:rStyle w:val="CommentReference"/>
        </w:rPr>
        <w:annotationRef/>
      </w:r>
      <w:r>
        <w:t>Think we will stick to server… supporting student-installs of R was quite hard before we had the server.</w:t>
      </w:r>
    </w:p>
  </w:comment>
  <w:comment w:id="2" w:author="Ben Whalley" w:date="2021-02-23T11:56:00Z" w:initials="BW">
    <w:p w14:paraId="6E41BADA" w14:textId="662E586A" w:rsidR="00B539B9" w:rsidRDefault="00B539B9" w:rsidP="00B539B9">
      <w:pPr>
        <w:pStyle w:val="CommentText"/>
      </w:pPr>
      <w:r>
        <w:rPr>
          <w:rStyle w:val="CommentReference"/>
        </w:rPr>
        <w:annotationRef/>
      </w:r>
      <w:r>
        <w:rPr>
          <w:rFonts w:ascii="Palatino" w:hAnsi="Palatino"/>
        </w:rPr>
        <w:t xml:space="preserve">These very well received on </w:t>
      </w:r>
      <w:proofErr w:type="gramStart"/>
      <w:r>
        <w:rPr>
          <w:rFonts w:ascii="Palatino" w:hAnsi="Palatino"/>
        </w:rPr>
        <w:t>masters</w:t>
      </w:r>
      <w:proofErr w:type="gramEnd"/>
      <w:r>
        <w:rPr>
          <w:rFonts w:ascii="Palatino" w:hAnsi="Palatino"/>
        </w:rPr>
        <w:t xml:space="preserve"> worksheets and students get cross when I forget to include.</w:t>
      </w:r>
    </w:p>
  </w:comment>
  <w:comment w:id="3" w:author="Ben Whalley" w:date="2021-02-23T12:53:00Z" w:initials="BW">
    <w:p w14:paraId="6AAA3D65" w14:textId="77777777" w:rsidR="00B539B9" w:rsidRDefault="00B539B9" w:rsidP="00B539B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Style w:val="CommentReference"/>
        </w:rPr>
        <w:annotationRef/>
      </w:r>
      <w:r>
        <w:t xml:space="preserve">How can we </w:t>
      </w:r>
      <w:r>
        <w:rPr>
          <w:rFonts w:ascii="Palatino" w:hAnsi="Palatino"/>
        </w:rPr>
        <w:t>f</w:t>
      </w:r>
      <w:r w:rsidRPr="0098331D">
        <w:rPr>
          <w:rFonts w:ascii="Palatino" w:hAnsi="Palatino"/>
        </w:rPr>
        <w:t xml:space="preserve">orce them to create </w:t>
      </w:r>
      <w:proofErr w:type="spellStart"/>
      <w:r w:rsidRPr="0098331D">
        <w:rPr>
          <w:rFonts w:ascii="Palatino" w:hAnsi="Palatino"/>
        </w:rPr>
        <w:t>Rstudio</w:t>
      </w:r>
      <w:proofErr w:type="spellEnd"/>
      <w:r w:rsidRPr="0098331D">
        <w:rPr>
          <w:rFonts w:ascii="Palatino" w:hAnsi="Palatino"/>
        </w:rPr>
        <w:t xml:space="preserve"> projects</w:t>
      </w:r>
      <w:r>
        <w:rPr>
          <w:rFonts w:ascii="Palatino" w:hAnsi="Palatino"/>
        </w:rPr>
        <w:t>?</w:t>
      </w:r>
    </w:p>
    <w:p w14:paraId="200243CE" w14:textId="77777777" w:rsidR="00B539B9" w:rsidRDefault="00B539B9" w:rsidP="00B539B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Is there a way to make things not work unless they do?</w:t>
      </w:r>
    </w:p>
    <w:p w14:paraId="11EFEFD5" w14:textId="77777777" w:rsidR="00B539B9" w:rsidRPr="00690A15" w:rsidRDefault="00B539B9" w:rsidP="00B539B9">
      <w:pPr>
        <w:rPr>
          <w:rFonts w:ascii="Palatino" w:hAnsi="Palatino"/>
        </w:rPr>
      </w:pPr>
      <w:r>
        <w:rPr>
          <w:rFonts w:ascii="Palatino" w:hAnsi="Palatino"/>
        </w:rPr>
        <w:t>Also avoid the case where they create multiple R projects?</w:t>
      </w:r>
    </w:p>
    <w:p w14:paraId="3CD0887C" w14:textId="77777777" w:rsidR="00B539B9" w:rsidRDefault="00B539B9" w:rsidP="00B539B9">
      <w:pPr>
        <w:pStyle w:val="CommentText"/>
      </w:pPr>
    </w:p>
  </w:comment>
  <w:comment w:id="4" w:author="Ben Whalley" w:date="2021-02-23T12:56:00Z" w:initials="BW">
    <w:p w14:paraId="2710C92D" w14:textId="77777777" w:rsidR="00B539B9" w:rsidRDefault="00B539B9" w:rsidP="00B539B9">
      <w:pPr>
        <w:pStyle w:val="CommentText"/>
      </w:pPr>
      <w:r>
        <w:rPr>
          <w:rStyle w:val="CommentReference"/>
        </w:rPr>
        <w:annotationRef/>
      </w:r>
      <w:r>
        <w:t xml:space="preserve">This might not be </w:t>
      </w:r>
      <w:proofErr w:type="gramStart"/>
      <w:r>
        <w:t>explicit</w:t>
      </w:r>
      <w:proofErr w:type="gramEnd"/>
      <w:r>
        <w:t xml:space="preserve"> but the examples below should show several of each. We should try to use multiple different datasets to get more practice loading.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C2C63A" w15:done="0"/>
  <w15:commentEx w15:paraId="513B6294" w15:paraIdParent="3EC2C63A" w15:done="0"/>
  <w15:commentEx w15:paraId="6E41BADA" w15:done="0"/>
  <w15:commentEx w15:paraId="3CD0887C" w15:done="0"/>
  <w15:commentEx w15:paraId="2710C9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EBD7" w16cex:dateUtc="2021-02-23T21:02:00Z"/>
  <w16cex:commentExtensible w16cex:durableId="23DF6BF6" w16cex:dateUtc="2021-02-23T11:56:00Z"/>
  <w16cex:commentExtensible w16cex:durableId="23DF795C" w16cex:dateUtc="2021-02-23T12:53:00Z"/>
  <w16cex:commentExtensible w16cex:durableId="23DF7A12" w16cex:dateUtc="2021-02-2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C2C63A" w16cid:durableId="23DFDC3B"/>
  <w16cid:commentId w16cid:paraId="513B6294" w16cid:durableId="23DFEBD7"/>
  <w16cid:commentId w16cid:paraId="6E41BADA" w16cid:durableId="23DF6BF6"/>
  <w16cid:commentId w16cid:paraId="3CD0887C" w16cid:durableId="23DF795C"/>
  <w16cid:commentId w16cid:paraId="2710C92D" w16cid:durableId="23DF7A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oefler Text">
    <w:altName w:val="Hoefler Text"/>
    <w:panose1 w:val="02030602050506020203"/>
    <w:charset w:val="4D"/>
    <w:family w:val="auto"/>
    <w:notTrueType/>
    <w:pitch w:val="variable"/>
    <w:sig w:usb0="800002FF" w:usb1="5000204B" w:usb2="00000004" w:usb3="00000000" w:csb0="00000197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A0AD8"/>
    <w:multiLevelType w:val="hybridMultilevel"/>
    <w:tmpl w:val="5BCE6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78CB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118B4"/>
    <w:multiLevelType w:val="hybridMultilevel"/>
    <w:tmpl w:val="2868AC74"/>
    <w:lvl w:ilvl="0" w:tplc="C178CB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E7373"/>
    <w:multiLevelType w:val="hybridMultilevel"/>
    <w:tmpl w:val="7D20DC2C"/>
    <w:lvl w:ilvl="0" w:tplc="8EE6A69E">
      <w:start w:val="11"/>
      <w:numFmt w:val="bullet"/>
      <w:lvlText w:val="-"/>
      <w:lvlJc w:val="left"/>
      <w:pPr>
        <w:ind w:left="720" w:hanging="360"/>
      </w:pPr>
      <w:rPr>
        <w:rFonts w:ascii="Hoefler Text" w:eastAsiaTheme="minorEastAsia" w:hAnsi="Hoefler Tex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nja Heintz">
    <w15:presenceInfo w15:providerId="AD" w15:userId="S-1-5-21-299502267-2139871995-725345543-645122"/>
  </w15:person>
  <w15:person w15:author="Ben Whalley">
    <w15:presenceInfo w15:providerId="AD" w15:userId="S::ben.whalley@plymouth.ac.uk::992b1961-36a9-437c-8255-3fb7ce6d54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9"/>
    <w:rsid w:val="0007138B"/>
    <w:rsid w:val="000D1142"/>
    <w:rsid w:val="00192364"/>
    <w:rsid w:val="002C0488"/>
    <w:rsid w:val="00585784"/>
    <w:rsid w:val="005C3FFE"/>
    <w:rsid w:val="00945393"/>
    <w:rsid w:val="00B539B9"/>
    <w:rsid w:val="00B71822"/>
    <w:rsid w:val="00BD0E49"/>
    <w:rsid w:val="00BE36A2"/>
    <w:rsid w:val="00C55CA6"/>
    <w:rsid w:val="00CD0BE8"/>
    <w:rsid w:val="00E45D1A"/>
    <w:rsid w:val="00EC7C73"/>
    <w:rsid w:val="00F7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040F7"/>
  <w15:chartTrackingRefBased/>
  <w15:docId w15:val="{61B2B605-5F3C-0A42-873C-05968383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3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9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9B9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3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uessthecorrel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Whalley</dc:creator>
  <cp:keywords/>
  <dc:description/>
  <cp:lastModifiedBy>Ben Whalley</cp:lastModifiedBy>
  <cp:revision>6</cp:revision>
  <dcterms:created xsi:type="dcterms:W3CDTF">2021-03-23T09:43:00Z</dcterms:created>
  <dcterms:modified xsi:type="dcterms:W3CDTF">2021-05-10T11:12:00Z</dcterms:modified>
</cp:coreProperties>
</file>